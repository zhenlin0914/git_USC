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E1B3" w14:textId="77777777" w:rsidR="00B51BD1" w:rsidRDefault="00B51BD1" w:rsidP="00B51BD1">
      <w:pPr>
        <w:pStyle w:val="NormalWeb"/>
        <w:shd w:val="clear" w:color="auto" w:fill="FFFFFF"/>
      </w:pPr>
      <w:r>
        <w:rPr>
          <w:rFonts w:ascii="TimesNewRomanPSMT" w:hAnsi="TimesNewRomanPSMT"/>
          <w:color w:val="191C28"/>
        </w:rPr>
        <w:t>PSYC 587</w:t>
      </w:r>
      <w:r>
        <w:rPr>
          <w:rFonts w:ascii="TimesNewRomanPSMT" w:hAnsi="TimesNewRomanPSMT"/>
          <w:color w:val="191C28"/>
        </w:rPr>
        <w:br/>
        <w:t>Chaining Competency Zhen Lin</w:t>
      </w:r>
      <w:r>
        <w:rPr>
          <w:rFonts w:ascii="TimesNewRomanPSMT" w:hAnsi="TimesNewRomanPSMT"/>
          <w:color w:val="191C28"/>
        </w:rPr>
        <w:br/>
        <w:t xml:space="preserve">3093843780 </w:t>
      </w:r>
    </w:p>
    <w:p w14:paraId="277759D5" w14:textId="00D3369C" w:rsidR="00B51BD1" w:rsidRDefault="00B51BD1" w:rsidP="00B51BD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191C28"/>
        </w:rPr>
        <w:t>Client Background Information</w:t>
      </w:r>
      <w:r>
        <w:rPr>
          <w:rFonts w:ascii="TimesNewRomanPSMT" w:hAnsi="TimesNewRomanPSMT"/>
          <w:color w:val="191C28"/>
        </w:rPr>
        <w:t xml:space="preserve">: E. is a </w:t>
      </w:r>
      <w:proofErr w:type="gramStart"/>
      <w:r>
        <w:rPr>
          <w:rFonts w:ascii="TimesNewRomanPSMT" w:hAnsi="TimesNewRomanPSMT"/>
          <w:color w:val="191C28"/>
        </w:rPr>
        <w:t>10 year old</w:t>
      </w:r>
      <w:proofErr w:type="gramEnd"/>
      <w:r>
        <w:rPr>
          <w:rFonts w:ascii="TimesNewRomanPSMT" w:hAnsi="TimesNewRomanPSMT"/>
          <w:color w:val="191C28"/>
        </w:rPr>
        <w:t xml:space="preserve"> boy who was diagnosed with Down’s syndrome ten years ago and ASD eight years ago. He has below average daily life skills for his age. He is </w:t>
      </w:r>
      <w:del w:id="0" w:author="Amy Fuller" w:date="2019-11-17T10:35:00Z">
        <w:r w:rsidDel="0050160C">
          <w:rPr>
            <w:rFonts w:ascii="TimesNewRomanPSMT" w:hAnsi="TimesNewRomanPSMT"/>
            <w:color w:val="191C28"/>
          </w:rPr>
          <w:delText xml:space="preserve">skinny </w:delText>
        </w:r>
      </w:del>
      <w:ins w:id="1" w:author="Amy Fuller" w:date="2019-11-17T10:35:00Z">
        <w:r w:rsidR="0050160C">
          <w:rPr>
            <w:rFonts w:ascii="TimesNewRomanPSMT" w:hAnsi="TimesNewRomanPSMT"/>
            <w:color w:val="191C28"/>
          </w:rPr>
          <w:t>underweight</w:t>
        </w:r>
        <w:r w:rsidR="0050160C">
          <w:rPr>
            <w:rFonts w:ascii="TimesNewRomanPSMT" w:hAnsi="TimesNewRomanPSMT"/>
            <w:color w:val="191C28"/>
          </w:rPr>
          <w:t xml:space="preserve"> </w:t>
        </w:r>
      </w:ins>
      <w:r>
        <w:rPr>
          <w:rFonts w:ascii="TimesNewRomanPSMT" w:hAnsi="TimesNewRomanPSMT"/>
          <w:color w:val="191C28"/>
        </w:rPr>
        <w:t>(52 pounds) and has severe destr</w:t>
      </w:r>
      <w:ins w:id="2" w:author="Amy Fuller" w:date="2019-11-17T10:35:00Z">
        <w:r w:rsidR="0050160C">
          <w:rPr>
            <w:rFonts w:ascii="TimesNewRomanPSMT" w:hAnsi="TimesNewRomanPSMT"/>
            <w:color w:val="191C28"/>
          </w:rPr>
          <w:t>uctive</w:t>
        </w:r>
      </w:ins>
      <w:del w:id="3" w:author="Amy Fuller" w:date="2019-11-17T10:35:00Z">
        <w:r w:rsidDel="0050160C">
          <w:rPr>
            <w:rFonts w:ascii="TimesNewRomanPSMT" w:hAnsi="TimesNewRomanPSMT"/>
            <w:color w:val="191C28"/>
          </w:rPr>
          <w:delText>oy</w:delText>
        </w:r>
      </w:del>
      <w:r>
        <w:rPr>
          <w:rFonts w:ascii="TimesNewRomanPSMT" w:hAnsi="TimesNewRomanPSMT"/>
          <w:color w:val="191C28"/>
        </w:rPr>
        <w:t xml:space="preserve"> behavior during </w:t>
      </w:r>
      <w:del w:id="4" w:author="Amy Fuller" w:date="2019-11-17T10:35:00Z">
        <w:r w:rsidDel="0050160C">
          <w:rPr>
            <w:rFonts w:ascii="TimesNewRomanPSMT" w:hAnsi="TimesNewRomanPSMT"/>
            <w:color w:val="191C28"/>
          </w:rPr>
          <w:delText xml:space="preserve">the </w:delText>
        </w:r>
      </w:del>
      <w:r>
        <w:rPr>
          <w:rFonts w:ascii="TimesNewRomanPSMT" w:hAnsi="TimesNewRomanPSMT"/>
          <w:color w:val="191C28"/>
        </w:rPr>
        <w:t xml:space="preserve">mealtime. He had previous exposure to chaining training of dressing and taking a shower in </w:t>
      </w:r>
      <w:del w:id="5" w:author="Amy Fuller" w:date="2019-11-17T10:35:00Z">
        <w:r w:rsidDel="0050160C">
          <w:rPr>
            <w:rFonts w:ascii="TimesNewRomanPSMT" w:hAnsi="TimesNewRomanPSMT"/>
            <w:color w:val="191C28"/>
          </w:rPr>
          <w:delText xml:space="preserve">the </w:delText>
        </w:r>
      </w:del>
      <w:ins w:id="6" w:author="Amy Fuller" w:date="2019-11-17T10:35:00Z">
        <w:r w:rsidR="0050160C">
          <w:rPr>
            <w:rFonts w:ascii="TimesNewRomanPSMT" w:hAnsi="TimesNewRomanPSMT"/>
            <w:color w:val="191C28"/>
          </w:rPr>
          <w:t>an</w:t>
        </w:r>
        <w:r w:rsidR="0050160C">
          <w:rPr>
            <w:rFonts w:ascii="TimesNewRomanPSMT" w:hAnsi="TimesNewRomanPSMT"/>
            <w:color w:val="191C28"/>
          </w:rPr>
          <w:t xml:space="preserve"> </w:t>
        </w:r>
      </w:ins>
      <w:r>
        <w:rPr>
          <w:rFonts w:ascii="TimesNewRomanPSMT" w:hAnsi="TimesNewRomanPSMT"/>
          <w:color w:val="191C28"/>
        </w:rPr>
        <w:t xml:space="preserve">ABA agency for three weeks. The in-home sessions occur Monday to Friday from 6 pm to 9 pm. </w:t>
      </w:r>
    </w:p>
    <w:p w14:paraId="28BE16FF" w14:textId="4C03BF05" w:rsidR="00B51BD1" w:rsidRDefault="00B51BD1" w:rsidP="00B51BD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191C28"/>
        </w:rPr>
        <w:t>Goal and Purpose</w:t>
      </w:r>
      <w:r>
        <w:rPr>
          <w:rFonts w:ascii="TimesNewRomanPSMT" w:hAnsi="TimesNewRomanPSMT"/>
          <w:color w:val="191C28"/>
        </w:rPr>
        <w:t xml:space="preserve">: E.’s parents reported that E. has lost three teeth because of cavities; he has </w:t>
      </w:r>
      <w:del w:id="7" w:author="Amy Fuller" w:date="2019-11-17T10:35:00Z">
        <w:r w:rsidDel="0050160C">
          <w:rPr>
            <w:rFonts w:ascii="TimesNewRomanPSMT" w:hAnsi="TimesNewRomanPSMT"/>
            <w:color w:val="191C28"/>
          </w:rPr>
          <w:delText xml:space="preserve">destroyed </w:delText>
        </w:r>
      </w:del>
      <w:ins w:id="8" w:author="Amy Fuller" w:date="2019-11-17T10:35:00Z">
        <w:r w:rsidR="0050160C">
          <w:rPr>
            <w:rFonts w:ascii="TimesNewRomanPSMT" w:hAnsi="TimesNewRomanPSMT"/>
            <w:color w:val="191C28"/>
          </w:rPr>
          <w:t>destr</w:t>
        </w:r>
        <w:r w:rsidR="0050160C">
          <w:rPr>
            <w:rFonts w:ascii="TimesNewRomanPSMT" w:hAnsi="TimesNewRomanPSMT"/>
            <w:color w:val="191C28"/>
          </w:rPr>
          <w:t>uctive</w:t>
        </w:r>
        <w:r w:rsidR="0050160C">
          <w:rPr>
            <w:rFonts w:ascii="TimesNewRomanPSMT" w:hAnsi="TimesNewRomanPSMT"/>
            <w:color w:val="191C28"/>
          </w:rPr>
          <w:t xml:space="preserve"> </w:t>
        </w:r>
      </w:ins>
      <w:r>
        <w:rPr>
          <w:rFonts w:ascii="TimesNewRomanPSMT" w:hAnsi="TimesNewRomanPSMT"/>
          <w:color w:val="191C28"/>
        </w:rPr>
        <w:t xml:space="preserve">behaviors (e.g., swiping the cup away) when drinking cold milk (taken from the refrigerator) at mealtime. </w:t>
      </w:r>
      <w:del w:id="9" w:author="Amy Fuller" w:date="2019-11-17T10:39:00Z">
        <w:r w:rsidDel="0050160C">
          <w:rPr>
            <w:rFonts w:ascii="TimesNewRomanPSMT" w:hAnsi="TimesNewRomanPSMT"/>
            <w:color w:val="191C28"/>
          </w:rPr>
          <w:delText xml:space="preserve">The RBT also reported that E. feels the pain of the teeth, and it causes the grazing teeth behavior. </w:delText>
        </w:r>
      </w:del>
      <w:r>
        <w:rPr>
          <w:rFonts w:ascii="TimesNewRomanPSMT" w:hAnsi="TimesNewRomanPSMT"/>
          <w:color w:val="191C28"/>
        </w:rPr>
        <w:t>Th</w:t>
      </w:r>
      <w:ins w:id="10" w:author="Amy Fuller" w:date="2019-11-17T10:35:00Z">
        <w:r w:rsidR="0050160C">
          <w:rPr>
            <w:rFonts w:ascii="TimesNewRomanPSMT" w:hAnsi="TimesNewRomanPSMT"/>
            <w:color w:val="191C28"/>
          </w:rPr>
          <w:t>e</w:t>
        </w:r>
      </w:ins>
      <w:del w:id="11" w:author="Amy Fuller" w:date="2019-11-17T10:35:00Z">
        <w:r w:rsidDel="0050160C">
          <w:rPr>
            <w:rFonts w:ascii="TimesNewRomanPSMT" w:hAnsi="TimesNewRomanPSMT"/>
            <w:color w:val="191C28"/>
          </w:rPr>
          <w:delText>is</w:delText>
        </w:r>
      </w:del>
      <w:r>
        <w:rPr>
          <w:rFonts w:ascii="TimesNewRomanPSMT" w:hAnsi="TimesNewRomanPSMT"/>
          <w:color w:val="191C28"/>
        </w:rPr>
        <w:t xml:space="preserve"> goal of this competency is to teach E. how to brush teeth independently in order to develop his self-care skills, </w:t>
      </w:r>
      <w:del w:id="12" w:author="Amy Fuller" w:date="2019-11-17T10:38:00Z">
        <w:r w:rsidDel="0050160C">
          <w:rPr>
            <w:rFonts w:ascii="TimesNewRomanPSMT" w:hAnsi="TimesNewRomanPSMT"/>
            <w:color w:val="191C28"/>
          </w:rPr>
          <w:delText>release his</w:delText>
        </w:r>
      </w:del>
      <w:ins w:id="13" w:author="Amy Fuller" w:date="2019-11-17T10:38:00Z">
        <w:r w:rsidR="0050160C">
          <w:rPr>
            <w:rFonts w:ascii="TimesNewRomanPSMT" w:hAnsi="TimesNewRomanPSMT"/>
            <w:color w:val="191C28"/>
          </w:rPr>
          <w:t>potentially reduce</w:t>
        </w:r>
      </w:ins>
      <w:r>
        <w:rPr>
          <w:rFonts w:ascii="TimesNewRomanPSMT" w:hAnsi="TimesNewRomanPSMT"/>
          <w:color w:val="191C28"/>
        </w:rPr>
        <w:t xml:space="preserve"> </w:t>
      </w:r>
      <w:del w:id="14" w:author="Amy Fuller" w:date="2019-11-17T10:38:00Z">
        <w:r w:rsidDel="0050160C">
          <w:rPr>
            <w:rFonts w:ascii="TimesNewRomanPSMT" w:hAnsi="TimesNewRomanPSMT"/>
            <w:color w:val="191C28"/>
          </w:rPr>
          <w:delText>pain from the teeth</w:delText>
        </w:r>
      </w:del>
      <w:ins w:id="15" w:author="Amy Fuller" w:date="2019-11-17T10:38:00Z">
        <w:r w:rsidR="0050160C">
          <w:rPr>
            <w:rFonts w:ascii="TimesNewRomanPSMT" w:hAnsi="TimesNewRomanPSMT"/>
            <w:color w:val="191C28"/>
          </w:rPr>
          <w:t>tooth pain</w:t>
        </w:r>
      </w:ins>
      <w:r>
        <w:rPr>
          <w:rFonts w:ascii="TimesNewRomanPSMT" w:hAnsi="TimesNewRomanPSMT"/>
          <w:color w:val="191C28"/>
        </w:rPr>
        <w:t xml:space="preserve">, and reduce </w:t>
      </w:r>
      <w:del w:id="16" w:author="Amy Fuller" w:date="2019-11-17T10:38:00Z">
        <w:r w:rsidDel="0050160C">
          <w:rPr>
            <w:rFonts w:ascii="TimesNewRomanPSMT" w:hAnsi="TimesNewRomanPSMT"/>
            <w:color w:val="191C28"/>
          </w:rPr>
          <w:delText xml:space="preserve">the grazing teeth behavior and </w:delText>
        </w:r>
      </w:del>
      <w:r>
        <w:rPr>
          <w:rFonts w:ascii="TimesNewRomanPSMT" w:hAnsi="TimesNewRomanPSMT"/>
          <w:color w:val="191C28"/>
        </w:rPr>
        <w:t>destr</w:t>
      </w:r>
      <w:ins w:id="17" w:author="Amy Fuller" w:date="2019-11-17T10:38:00Z">
        <w:r w:rsidR="0050160C">
          <w:rPr>
            <w:rFonts w:ascii="TimesNewRomanPSMT" w:hAnsi="TimesNewRomanPSMT"/>
            <w:color w:val="191C28"/>
          </w:rPr>
          <w:t>uctive</w:t>
        </w:r>
      </w:ins>
      <w:del w:id="18" w:author="Amy Fuller" w:date="2019-11-17T10:38:00Z">
        <w:r w:rsidDel="0050160C">
          <w:rPr>
            <w:rFonts w:ascii="TimesNewRomanPSMT" w:hAnsi="TimesNewRomanPSMT"/>
            <w:color w:val="191C28"/>
          </w:rPr>
          <w:delText>oy</w:delText>
        </w:r>
      </w:del>
      <w:r>
        <w:rPr>
          <w:rFonts w:ascii="TimesNewRomanPSMT" w:hAnsi="TimesNewRomanPSMT"/>
          <w:color w:val="191C28"/>
        </w:rPr>
        <w:t xml:space="preserve"> behaviors at mealtime. According to the report from the CDC (Children’s Dental Center), 42% of kids have cavities in their teeth. This can be prevented by brushing teeth two times a day. Having healthy teeth will increase the opportunity for E. to take in nutritious food every day. He will gain weight and have a stronger body from having more food. E.</w:t>
      </w:r>
      <w:ins w:id="19" w:author="Amy Fuller" w:date="2019-11-17T10:38:00Z">
        <w:r w:rsidR="0050160C">
          <w:rPr>
            <w:rFonts w:ascii="TimesNewRomanPSMT" w:hAnsi="TimesNewRomanPSMT"/>
            <w:color w:val="191C28"/>
          </w:rPr>
          <w:t>’s goal is to</w:t>
        </w:r>
      </w:ins>
      <w:r>
        <w:rPr>
          <w:rFonts w:ascii="TimesNewRomanPSMT" w:hAnsi="TimesNewRomanPSMT"/>
          <w:color w:val="191C28"/>
        </w:rPr>
        <w:t xml:space="preserve"> </w:t>
      </w:r>
      <w:del w:id="20" w:author="Amy Fuller" w:date="2019-11-17T10:38:00Z">
        <w:r w:rsidDel="0050160C">
          <w:rPr>
            <w:rFonts w:ascii="TimesNewRomanPSMT" w:hAnsi="TimesNewRomanPSMT"/>
            <w:color w:val="191C28"/>
          </w:rPr>
          <w:delText xml:space="preserve">will </w:delText>
        </w:r>
      </w:del>
      <w:r>
        <w:rPr>
          <w:rFonts w:ascii="TimesNewRomanPSMT" w:hAnsi="TimesNewRomanPSMT"/>
          <w:color w:val="191C28"/>
        </w:rPr>
        <w:t xml:space="preserve">independently brush his teeth in 100% of naturally occurring opportunities, across one month. </w:t>
      </w:r>
    </w:p>
    <w:p w14:paraId="1F850D94" w14:textId="77777777" w:rsidR="00B51BD1" w:rsidRDefault="00B51BD1" w:rsidP="00B51BD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191C28"/>
        </w:rPr>
        <w:t>Task Analysis</w:t>
      </w:r>
      <w:r>
        <w:rPr>
          <w:rFonts w:ascii="TimesNewRomanPSMT" w:hAnsi="TimesNewRomanPSMT"/>
          <w:color w:val="191C28"/>
        </w:rPr>
        <w:t xml:space="preserve">: </w:t>
      </w:r>
    </w:p>
    <w:p w14:paraId="4E66B18B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Pick up toothbrush from holder </w:t>
      </w:r>
    </w:p>
    <w:p w14:paraId="54B605F9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Pick up toothpaste from holder </w:t>
      </w:r>
    </w:p>
    <w:p w14:paraId="6610118C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Remove the cap of the toothpaste </w:t>
      </w:r>
    </w:p>
    <w:p w14:paraId="117E1DE0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Squeeze a small amount of paste on the toothbrush </w:t>
      </w:r>
    </w:p>
    <w:p w14:paraId="2E4CD113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Get a cup from the counter </w:t>
      </w:r>
    </w:p>
    <w:p w14:paraId="53FD904E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Turn on water </w:t>
      </w:r>
    </w:p>
    <w:p w14:paraId="4195E856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Get a cup of water </w:t>
      </w:r>
    </w:p>
    <w:p w14:paraId="2EFF0994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Turn off water </w:t>
      </w:r>
    </w:p>
    <w:p w14:paraId="091F408B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Dampen the brush with water </w:t>
      </w:r>
    </w:p>
    <w:p w14:paraId="0EFBDCCE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Place brush in mouth </w:t>
      </w:r>
    </w:p>
    <w:p w14:paraId="6F52892C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bottom teeth on the right side of mouth </w:t>
      </w:r>
    </w:p>
    <w:p w14:paraId="4C6561FB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bottom teeth on the left side of mouth </w:t>
      </w:r>
    </w:p>
    <w:p w14:paraId="686CC3E8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bottom teeth on the middle of mouth </w:t>
      </w:r>
    </w:p>
    <w:p w14:paraId="2FA48070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top teeth on the right side of mouth </w:t>
      </w:r>
    </w:p>
    <w:p w14:paraId="54E00468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top teeth on the left side of mouth </w:t>
      </w:r>
    </w:p>
    <w:p w14:paraId="3115DAB4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Brush the top teeth on the middle of mouth </w:t>
      </w:r>
    </w:p>
    <w:p w14:paraId="2E740BD3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Spit foam into the sink </w:t>
      </w:r>
    </w:p>
    <w:p w14:paraId="34F66EBA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Rinse mouth with water in the cup </w:t>
      </w:r>
    </w:p>
    <w:p w14:paraId="6D029D93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Turn on water </w:t>
      </w:r>
    </w:p>
    <w:p w14:paraId="1863FF99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Rinse the toothbrush </w:t>
      </w:r>
    </w:p>
    <w:p w14:paraId="4F515956" w14:textId="77777777" w:rsidR="00B51BD1" w:rsidRDefault="00B51BD1" w:rsidP="00B51BD1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191C28"/>
        </w:rPr>
      </w:pPr>
      <w:r>
        <w:rPr>
          <w:rFonts w:ascii="TimesNewRomanPSMT" w:hAnsi="TimesNewRomanPSMT"/>
          <w:color w:val="191C28"/>
        </w:rPr>
        <w:t xml:space="preserve">Turn off water </w:t>
      </w:r>
    </w:p>
    <w:p w14:paraId="7EDD2064" w14:textId="00B7D931" w:rsidR="00B51BD1" w:rsidRDefault="00B51BD1" w:rsidP="00B51BD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191C28"/>
        </w:rPr>
        <w:t>Baseline</w:t>
      </w:r>
      <w:r>
        <w:rPr>
          <w:rFonts w:ascii="TimesNewRomanPSMT" w:hAnsi="TimesNewRomanPSMT"/>
          <w:color w:val="191C28"/>
        </w:rPr>
        <w:t xml:space="preserve">: In baseline, each step in the task analysis </w:t>
      </w:r>
      <w:ins w:id="21" w:author="Amy Fuller" w:date="2019-11-17T10:39:00Z">
        <w:r w:rsidR="0050160C">
          <w:rPr>
            <w:rFonts w:ascii="TimesNewRomanPSMT" w:hAnsi="TimesNewRomanPSMT"/>
            <w:color w:val="191C28"/>
          </w:rPr>
          <w:t xml:space="preserve">that was </w:t>
        </w:r>
      </w:ins>
      <w:r>
        <w:rPr>
          <w:rFonts w:ascii="TimesNewRomanPSMT" w:hAnsi="TimesNewRomanPSMT"/>
          <w:color w:val="191C28"/>
        </w:rPr>
        <w:t xml:space="preserve">performed independently without prompting </w:t>
      </w:r>
      <w:ins w:id="22" w:author="Amy Fuller" w:date="2019-11-17T10:39:00Z">
        <w:r w:rsidR="0050160C">
          <w:rPr>
            <w:rFonts w:ascii="TimesNewRomanPSMT" w:hAnsi="TimesNewRomanPSMT"/>
            <w:color w:val="191C28"/>
          </w:rPr>
          <w:t xml:space="preserve">was </w:t>
        </w:r>
      </w:ins>
      <w:r>
        <w:rPr>
          <w:rFonts w:ascii="TimesNewRomanPSMT" w:hAnsi="TimesNewRomanPSMT"/>
          <w:color w:val="191C28"/>
        </w:rPr>
        <w:t xml:space="preserve">scored as correct. According to the baseline data, the client was not able to brush </w:t>
      </w:r>
      <w:r>
        <w:rPr>
          <w:rFonts w:ascii="TimesNewRomanPSMT" w:hAnsi="TimesNewRomanPSMT"/>
          <w:color w:val="191C28"/>
        </w:rPr>
        <w:lastRenderedPageBreak/>
        <w:t xml:space="preserve">his teeth independently in naturally occurring </w:t>
      </w:r>
      <w:ins w:id="23" w:author="Amy Fuller" w:date="2019-11-17T10:39:00Z">
        <w:r w:rsidR="0050160C">
          <w:rPr>
            <w:rFonts w:ascii="TimesNewRomanPSMT" w:hAnsi="TimesNewRomanPSMT"/>
            <w:color w:val="191C28"/>
          </w:rPr>
          <w:t xml:space="preserve">opportunities </w:t>
        </w:r>
      </w:ins>
      <w:r>
        <w:rPr>
          <w:rFonts w:ascii="TimesNewRomanPSMT" w:hAnsi="TimesNewRomanPSMT"/>
          <w:color w:val="191C28"/>
        </w:rPr>
        <w:t xml:space="preserve">and performed 0/21 steps of the task analysis. </w:t>
      </w:r>
    </w:p>
    <w:p w14:paraId="0430889A" w14:textId="68BAFB33" w:rsidR="00B51BD1" w:rsidRDefault="00B51BD1" w:rsidP="00B51BD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191C28"/>
        </w:rPr>
        <w:t>Backward Chaining</w:t>
      </w:r>
      <w:r>
        <w:rPr>
          <w:rFonts w:ascii="TimesNewRomanPSMT" w:hAnsi="TimesNewRomanPSMT"/>
          <w:color w:val="191C28"/>
        </w:rPr>
        <w:t>:</w:t>
      </w:r>
      <w:r>
        <w:rPr>
          <w:rFonts w:ascii="TimesNewRomanPSMT" w:hAnsi="TimesNewRomanPSMT"/>
          <w:color w:val="191C28"/>
        </w:rPr>
        <w:br/>
        <w:t xml:space="preserve">Based on the baseline data, the intervention will be conducted using backward chaining. In </w:t>
      </w:r>
      <w:del w:id="24" w:author="Amy Fuller" w:date="2019-11-17T10:39:00Z">
        <w:r w:rsidDel="0050160C">
          <w:rPr>
            <w:rFonts w:ascii="TimesNewRomanPSMT" w:hAnsi="TimesNewRomanPSMT"/>
            <w:color w:val="191C28"/>
          </w:rPr>
          <w:delText xml:space="preserve">the </w:delText>
        </w:r>
      </w:del>
      <w:r>
        <w:rPr>
          <w:rFonts w:ascii="TimesNewRomanPSMT" w:hAnsi="TimesNewRomanPSMT"/>
          <w:color w:val="191C28"/>
        </w:rPr>
        <w:t>backward training, steps 1 through 20 in the task analysis will be completed by the instructors, except for step 21 — “turn off the water.” Reinforcement will come at the end of the chain. A story</w:t>
      </w:r>
      <w:ins w:id="25" w:author="Amy Fuller" w:date="2019-11-17T10:40:00Z">
        <w:r w:rsidR="0050160C">
          <w:rPr>
            <w:rFonts w:ascii="TimesNewRomanPSMT" w:hAnsi="TimesNewRomanPSMT"/>
            <w:color w:val="191C28"/>
          </w:rPr>
          <w:t xml:space="preserve"> </w:t>
        </w:r>
      </w:ins>
      <w:r>
        <w:rPr>
          <w:rFonts w:ascii="TimesNewRomanPSMT" w:hAnsi="TimesNewRomanPSMT"/>
          <w:color w:val="191C28"/>
        </w:rPr>
        <w:t>time will be provided as reinforcement when E. complete</w:t>
      </w:r>
      <w:ins w:id="26" w:author="Amy Fuller" w:date="2019-11-17T10:40:00Z">
        <w:r w:rsidR="0050160C">
          <w:rPr>
            <w:rFonts w:ascii="TimesNewRomanPSMT" w:hAnsi="TimesNewRomanPSMT"/>
            <w:color w:val="191C28"/>
          </w:rPr>
          <w:t>s</w:t>
        </w:r>
      </w:ins>
      <w:del w:id="27" w:author="Amy Fuller" w:date="2019-11-17T10:40:00Z">
        <w:r w:rsidDel="0050160C">
          <w:rPr>
            <w:rFonts w:ascii="TimesNewRomanPSMT" w:hAnsi="TimesNewRomanPSMT"/>
            <w:color w:val="191C28"/>
          </w:rPr>
          <w:delText>d</w:delText>
        </w:r>
      </w:del>
      <w:r>
        <w:rPr>
          <w:rFonts w:ascii="TimesNewRomanPSMT" w:hAnsi="TimesNewRomanPSMT"/>
          <w:color w:val="191C28"/>
        </w:rPr>
        <w:t xml:space="preserve"> the last step independently. After E. can complete the step 21 independently three consecutive sessions, he will be required to complete step 20 </w:t>
      </w:r>
      <w:proofErr w:type="gramStart"/>
      <w:r>
        <w:rPr>
          <w:rFonts w:ascii="TimesNewRomanPSMT" w:hAnsi="TimesNewRomanPSMT"/>
          <w:color w:val="191C28"/>
        </w:rPr>
        <w:t>—“</w:t>
      </w:r>
      <w:proofErr w:type="gramEnd"/>
      <w:r>
        <w:rPr>
          <w:rFonts w:ascii="TimesNewRomanPSMT" w:hAnsi="TimesNewRomanPSMT"/>
          <w:color w:val="191C28"/>
        </w:rPr>
        <w:t>rinse the toothbrush” and step 21 “turn off water” before having the story</w:t>
      </w:r>
      <w:ins w:id="28" w:author="Amy Fuller" w:date="2019-11-17T10:40:00Z">
        <w:r w:rsidR="0050160C">
          <w:rPr>
            <w:rFonts w:ascii="TimesNewRomanPSMT" w:hAnsi="TimesNewRomanPSMT"/>
            <w:color w:val="191C28"/>
          </w:rPr>
          <w:t xml:space="preserve"> </w:t>
        </w:r>
      </w:ins>
      <w:bookmarkStart w:id="29" w:name="_GoBack"/>
      <w:bookmarkEnd w:id="29"/>
      <w:r>
        <w:rPr>
          <w:rFonts w:ascii="TimesNewRomanPSMT" w:hAnsi="TimesNewRomanPSMT"/>
          <w:color w:val="191C28"/>
        </w:rPr>
        <w:t xml:space="preserve">time as reinforcement. This backward sequence will proceed until all the steps in the task analysis have been taught. </w:t>
      </w:r>
    </w:p>
    <w:p w14:paraId="66BC9DF8" w14:textId="77777777" w:rsidR="00656979" w:rsidRDefault="0050160C"/>
    <w:sectPr w:rsidR="00656979" w:rsidSect="0038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3F56"/>
    <w:multiLevelType w:val="multilevel"/>
    <w:tmpl w:val="EE24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y Fuller">
    <w15:presenceInfo w15:providerId="Windows Live" w15:userId="2de8b588b20dee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1"/>
    <w:rsid w:val="0038197E"/>
    <w:rsid w:val="0050160C"/>
    <w:rsid w:val="00B51BD1"/>
    <w:rsid w:val="00C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61B"/>
  <w15:chartTrackingRefBased/>
  <w15:docId w15:val="{931ACCD9-C2F4-FD4E-A616-FB92058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Fuller</dc:creator>
  <cp:keywords/>
  <dc:description/>
  <cp:lastModifiedBy>Amy Fuller</cp:lastModifiedBy>
  <cp:revision>2</cp:revision>
  <dcterms:created xsi:type="dcterms:W3CDTF">2019-11-17T01:34:00Z</dcterms:created>
  <dcterms:modified xsi:type="dcterms:W3CDTF">2019-11-17T18:40:00Z</dcterms:modified>
</cp:coreProperties>
</file>