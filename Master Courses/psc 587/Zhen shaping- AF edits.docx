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E4366" w14:textId="77777777" w:rsidR="00127CE8" w:rsidRDefault="00127CE8" w:rsidP="00127CE8">
      <w:pPr>
        <w:pStyle w:val="NormalWeb"/>
        <w:shd w:val="clear" w:color="auto" w:fill="FFFFFF"/>
      </w:pPr>
      <w:r>
        <w:rPr>
          <w:rFonts w:ascii="TimesNewRomanPSMT" w:hAnsi="TimesNewRomanPSMT"/>
        </w:rPr>
        <w:t>PSYC 587</w:t>
      </w:r>
      <w:r>
        <w:rPr>
          <w:rFonts w:ascii="MS Mincho" w:eastAsia="MS Mincho" w:hAnsi="MS Mincho" w:cs="MS Mincho" w:hint="eastAsia"/>
        </w:rPr>
        <w:t> </w:t>
      </w:r>
      <w:r>
        <w:rPr>
          <w:rFonts w:ascii="LucidaGrande" w:hAnsi="LucidaGrande"/>
        </w:rPr>
        <w:br/>
      </w:r>
      <w:r>
        <w:rPr>
          <w:rFonts w:ascii="TimesNewRomanPSMT" w:hAnsi="TimesNewRomanPSMT"/>
        </w:rPr>
        <w:t>Shaping Competency Zhen Lin</w:t>
      </w:r>
      <w:r>
        <w:rPr>
          <w:rFonts w:ascii="MS Mincho" w:eastAsia="MS Mincho" w:hAnsi="MS Mincho" w:cs="MS Mincho" w:hint="eastAsia"/>
        </w:rPr>
        <w:t> </w:t>
      </w:r>
      <w:r>
        <w:rPr>
          <w:rFonts w:ascii="LucidaGrande" w:hAnsi="LucidaGrande"/>
        </w:rPr>
        <w:t xml:space="preserve"> </w:t>
      </w:r>
      <w:r>
        <w:rPr>
          <w:rFonts w:ascii="TimesNewRomanPSMT" w:hAnsi="TimesNewRomanPSMT"/>
        </w:rPr>
        <w:t xml:space="preserve">3093843780 </w:t>
      </w:r>
    </w:p>
    <w:p w14:paraId="509C934B" w14:textId="202191D4" w:rsidR="00127CE8" w:rsidRDefault="00127CE8" w:rsidP="00127CE8">
      <w:pPr>
        <w:pStyle w:val="NormalWeb"/>
        <w:shd w:val="clear" w:color="auto" w:fill="FFFFFF"/>
      </w:pPr>
      <w:r>
        <w:rPr>
          <w:rFonts w:ascii="TimesNewRomanPS" w:hAnsi="TimesNewRomanPS"/>
          <w:b/>
          <w:bCs/>
        </w:rPr>
        <w:t>Client Background Information</w:t>
      </w:r>
      <w:r>
        <w:rPr>
          <w:rFonts w:ascii="TimesNewRomanPSMT" w:hAnsi="TimesNewRomanPSMT"/>
        </w:rPr>
        <w:t xml:space="preserve">: Y. is a </w:t>
      </w:r>
      <w:proofErr w:type="gramStart"/>
      <w:r>
        <w:rPr>
          <w:rFonts w:ascii="TimesNewRomanPSMT" w:hAnsi="TimesNewRomanPSMT"/>
        </w:rPr>
        <w:t>5 year old</w:t>
      </w:r>
      <w:proofErr w:type="gramEnd"/>
      <w:r>
        <w:rPr>
          <w:rFonts w:ascii="TimesNewRomanPSMT" w:hAnsi="TimesNewRomanPSMT"/>
        </w:rPr>
        <w:t xml:space="preserve"> boy who was diagnosed with ASD a year ago. He has above average language and cognitive skills for his age. He display</w:t>
      </w:r>
      <w:ins w:id="0" w:author="Amy Fuller" w:date="2019-10-27T13:51:00Z">
        <w:r w:rsidR="00504613">
          <w:rPr>
            <w:rFonts w:ascii="TimesNewRomanPSMT" w:hAnsi="TimesNewRomanPSMT"/>
          </w:rPr>
          <w:t>s</w:t>
        </w:r>
      </w:ins>
      <w:del w:id="1" w:author="Amy Fuller" w:date="2019-10-27T13:51:00Z">
        <w:r w:rsidDel="00504613">
          <w:rPr>
            <w:rFonts w:ascii="TimesNewRomanPSMT" w:hAnsi="TimesNewRomanPSMT"/>
          </w:rPr>
          <w:delText>ed</w:delText>
        </w:r>
      </w:del>
      <w:r>
        <w:rPr>
          <w:rFonts w:ascii="TimesNewRomanPSMT" w:hAnsi="TimesNewRomanPSMT"/>
        </w:rPr>
        <w:t xml:space="preserve"> severe self- injur</w:t>
      </w:r>
      <w:ins w:id="2" w:author="Amy Fuller" w:date="2019-10-27T13:51:00Z">
        <w:r w:rsidR="00504613">
          <w:rPr>
            <w:rFonts w:ascii="TimesNewRomanPSMT" w:hAnsi="TimesNewRomanPSMT"/>
          </w:rPr>
          <w:t>ious</w:t>
        </w:r>
      </w:ins>
      <w:del w:id="3" w:author="Amy Fuller" w:date="2019-10-27T13:51:00Z">
        <w:r w:rsidDel="00504613">
          <w:rPr>
            <w:rFonts w:ascii="TimesNewRomanPSMT" w:hAnsi="TimesNewRomanPSMT"/>
          </w:rPr>
          <w:delText>ed</w:delText>
        </w:r>
      </w:del>
      <w:r>
        <w:rPr>
          <w:rFonts w:ascii="TimesNewRomanPSMT" w:hAnsi="TimesNewRomanPSMT"/>
        </w:rPr>
        <w:t xml:space="preserve"> behavior (e.g., kicking, hitting, or punching) </w:t>
      </w:r>
      <w:ins w:id="4" w:author="Amy Fuller" w:date="2019-10-27T13:51:00Z">
        <w:r w:rsidR="00504613">
          <w:rPr>
            <w:rFonts w:ascii="TimesNewRomanPSMT" w:hAnsi="TimesNewRomanPSMT"/>
          </w:rPr>
          <w:t>and</w:t>
        </w:r>
      </w:ins>
      <w:del w:id="5" w:author="Amy Fuller" w:date="2019-10-27T13:51:00Z">
        <w:r w:rsidDel="00504613">
          <w:rPr>
            <w:rFonts w:ascii="TimesNewRomanPSMT" w:hAnsi="TimesNewRomanPSMT"/>
          </w:rPr>
          <w:delText>or</w:delText>
        </w:r>
      </w:del>
      <w:r>
        <w:rPr>
          <w:rFonts w:ascii="TimesNewRomanPSMT" w:hAnsi="TimesNewRomanPSMT"/>
        </w:rPr>
        <w:t xml:space="preserve"> other forms of vocal tantrum behaviors (e.g., crying or repeat</w:t>
      </w:r>
      <w:ins w:id="6" w:author="Amy Fuller" w:date="2019-10-27T13:51:00Z">
        <w:r w:rsidR="00504613">
          <w:rPr>
            <w:rFonts w:ascii="TimesNewRomanPSMT" w:hAnsi="TimesNewRomanPSMT"/>
          </w:rPr>
          <w:t>edly</w:t>
        </w:r>
      </w:ins>
      <w:del w:id="7" w:author="Amy Fuller" w:date="2019-10-27T13:51:00Z">
        <w:r w:rsidDel="00504613">
          <w:rPr>
            <w:rFonts w:ascii="TimesNewRomanPSMT" w:hAnsi="TimesNewRomanPSMT"/>
          </w:rPr>
          <w:delText>ing</w:delText>
        </w:r>
      </w:del>
      <w:r>
        <w:rPr>
          <w:rFonts w:ascii="TimesNewRomanPSMT" w:hAnsi="TimesNewRomanPSMT"/>
        </w:rPr>
        <w:t xml:space="preserve"> calling his grandmother’s name). He had previous exposure to self- monitoring systems in another Applied Behavior Analysis (ABA) agency for three months. His caregivers transfer</w:t>
      </w:r>
      <w:ins w:id="8" w:author="Amy Fuller" w:date="2019-10-27T13:52:00Z">
        <w:r w:rsidR="00504613">
          <w:rPr>
            <w:rFonts w:ascii="TimesNewRomanPSMT" w:hAnsi="TimesNewRomanPSMT"/>
          </w:rPr>
          <w:t>red</w:t>
        </w:r>
      </w:ins>
      <w:r>
        <w:rPr>
          <w:rFonts w:ascii="TimesNewRomanPSMT" w:hAnsi="TimesNewRomanPSMT"/>
        </w:rPr>
        <w:t xml:space="preserve"> him to the ABA service of </w:t>
      </w:r>
      <w:proofErr w:type="spellStart"/>
      <w:r>
        <w:rPr>
          <w:rFonts w:ascii="TimesNewRomanPSMT" w:hAnsi="TimesNewRomanPSMT"/>
        </w:rPr>
        <w:t>BrainCo</w:t>
      </w:r>
      <w:proofErr w:type="spellEnd"/>
      <w:r>
        <w:rPr>
          <w:rFonts w:ascii="TimesNewRomanPSMT" w:hAnsi="TimesNewRomanPSMT"/>
        </w:rPr>
        <w:t xml:space="preserve">, LLC. Sessions occur Monday to Friday from 9 am to 12:00 pm in a clinical room. </w:t>
      </w:r>
    </w:p>
    <w:p w14:paraId="21CB8C2C" w14:textId="1F0F353C" w:rsidR="00127CE8" w:rsidDel="00504613" w:rsidRDefault="00127CE8" w:rsidP="00127CE8">
      <w:pPr>
        <w:pStyle w:val="NormalWeb"/>
        <w:shd w:val="clear" w:color="auto" w:fill="FFFFFF"/>
        <w:rPr>
          <w:del w:id="9" w:author="Amy Fuller" w:date="2019-10-27T13:53:00Z"/>
        </w:rPr>
      </w:pPr>
      <w:r>
        <w:rPr>
          <w:rFonts w:ascii="TimesNewRomanPS" w:hAnsi="TimesNewRomanPS"/>
          <w:b/>
          <w:bCs/>
        </w:rPr>
        <w:t>Purpose</w:t>
      </w:r>
      <w:r>
        <w:rPr>
          <w:rFonts w:ascii="TimesNewRomanPSMT" w:hAnsi="TimesNewRomanPSMT"/>
        </w:rPr>
        <w:t>: Y.</w:t>
      </w:r>
      <w:ins w:id="10" w:author="Amy Fuller" w:date="2019-10-27T13:52:00Z">
        <w:r w:rsidR="00504613">
          <w:rPr>
            <w:rFonts w:ascii="TimesNewRomanPSMT" w:hAnsi="TimesNewRomanPSMT"/>
          </w:rPr>
          <w:t>’s</w:t>
        </w:r>
      </w:ins>
      <w:r>
        <w:rPr>
          <w:rFonts w:ascii="TimesNewRomanPSMT" w:hAnsi="TimesNewRomanPSMT"/>
        </w:rPr>
        <w:t xml:space="preserve"> parents report that Y. has excellent improvement in eye contact and daily social interaction due to the recent DTT training. However, the registered behavior technicians (RBT) report that the session can only be conducted when his grandmother s</w:t>
      </w:r>
      <w:ins w:id="11" w:author="Amy Fuller" w:date="2019-10-27T13:52:00Z">
        <w:r w:rsidR="00504613">
          <w:rPr>
            <w:rFonts w:ascii="TimesNewRomanPSMT" w:hAnsi="TimesNewRomanPSMT"/>
          </w:rPr>
          <w:t>its</w:t>
        </w:r>
      </w:ins>
      <w:del w:id="12" w:author="Amy Fuller" w:date="2019-10-27T13:52:00Z">
        <w:r w:rsidDel="00504613">
          <w:rPr>
            <w:rFonts w:ascii="TimesNewRomanPSMT" w:hAnsi="TimesNewRomanPSMT"/>
          </w:rPr>
          <w:delText>at</w:delText>
        </w:r>
      </w:del>
      <w:r>
        <w:rPr>
          <w:rFonts w:ascii="TimesNewRomanPSMT" w:hAnsi="TimesNewRomanPSMT"/>
        </w:rPr>
        <w:t xml:space="preserve"> inside the clinical room. He is compliant and has great social interaction with </w:t>
      </w:r>
      <w:ins w:id="13" w:author="Amy Fuller" w:date="2019-10-27T13:52:00Z">
        <w:r w:rsidR="00504613">
          <w:rPr>
            <w:rFonts w:ascii="TimesNewRomanPSMT" w:hAnsi="TimesNewRomanPSMT"/>
          </w:rPr>
          <w:t xml:space="preserve">the </w:t>
        </w:r>
      </w:ins>
      <w:r>
        <w:rPr>
          <w:rFonts w:ascii="TimesNewRomanPSMT" w:hAnsi="TimesNewRomanPSMT"/>
        </w:rPr>
        <w:t xml:space="preserve">RBT when his grandmother sits inside the clinical room. If his grandmother decides to leave the room, Y. will scream, cry (5 minutes or longer), and escape to find his grandma immediately. Staying in the room without caregivers is an essential ability that prepares </w:t>
      </w:r>
      <w:del w:id="14" w:author="Amy Fuller" w:date="2019-10-27T13:53:00Z">
        <w:r w:rsidDel="00504613">
          <w:rPr>
            <w:rFonts w:ascii="TimesNewRomanPSMT" w:hAnsi="TimesNewRomanPSMT"/>
          </w:rPr>
          <w:delText xml:space="preserve">the </w:delText>
        </w:r>
      </w:del>
      <w:r>
        <w:rPr>
          <w:rFonts w:ascii="TimesNewRomanPSMT" w:hAnsi="TimesNewRomanPSMT"/>
        </w:rPr>
        <w:t xml:space="preserve">children to go to </w:t>
      </w:r>
      <w:proofErr w:type="gramStart"/>
      <w:r>
        <w:rPr>
          <w:rFonts w:ascii="TimesNewRomanPSMT" w:hAnsi="TimesNewRomanPSMT"/>
        </w:rPr>
        <w:t>school, or</w:t>
      </w:r>
      <w:proofErr w:type="gramEnd"/>
      <w:r>
        <w:rPr>
          <w:rFonts w:ascii="TimesNewRomanPSMT" w:hAnsi="TimesNewRomanPSMT"/>
        </w:rPr>
        <w:t xml:space="preserve"> hang</w:t>
      </w:r>
      <w:del w:id="15" w:author="Amy Fuller" w:date="2019-10-27T13:53:00Z">
        <w:r w:rsidDel="00504613">
          <w:rPr>
            <w:rFonts w:ascii="TimesNewRomanPSMT" w:hAnsi="TimesNewRomanPSMT"/>
          </w:rPr>
          <w:delText>ing</w:delText>
        </w:r>
      </w:del>
      <w:r>
        <w:rPr>
          <w:rFonts w:ascii="TimesNewRomanPSMT" w:hAnsi="TimesNewRomanPSMT"/>
        </w:rPr>
        <w:t xml:space="preserve"> out with friends. This makes his ABA session, kindergarten activities, and routine daily tasks at home (for example, </w:t>
      </w:r>
      <w:ins w:id="16" w:author="Amy Fuller" w:date="2019-10-27T13:53:00Z">
        <w:r w:rsidR="00504613">
          <w:rPr>
            <w:rFonts w:ascii="TimesNewRomanPSMT" w:hAnsi="TimesNewRomanPSMT"/>
          </w:rPr>
          <w:t xml:space="preserve">when his </w:t>
        </w:r>
      </w:ins>
      <w:r>
        <w:rPr>
          <w:rFonts w:ascii="TimesNewRomanPSMT" w:hAnsi="TimesNewRomanPSMT"/>
        </w:rPr>
        <w:t xml:space="preserve">caregivers go to </w:t>
      </w:r>
      <w:ins w:id="17" w:author="Amy Fuller" w:date="2019-10-27T13:53:00Z">
        <w:r w:rsidR="00504613">
          <w:rPr>
            <w:rFonts w:ascii="TimesNewRomanPSMT" w:hAnsi="TimesNewRomanPSMT"/>
          </w:rPr>
          <w:t xml:space="preserve">the </w:t>
        </w:r>
      </w:ins>
      <w:r>
        <w:rPr>
          <w:rFonts w:ascii="TimesNewRomanPSMT" w:hAnsi="TimesNewRomanPSMT"/>
        </w:rPr>
        <w:t>grocery store</w:t>
      </w:r>
      <w:del w:id="18" w:author="Amy Fuller" w:date="2019-10-27T13:53:00Z">
        <w:r w:rsidDel="00504613">
          <w:rPr>
            <w:rFonts w:ascii="TimesNewRomanPSMT" w:hAnsi="TimesNewRomanPSMT"/>
          </w:rPr>
          <w:delText>s</w:delText>
        </w:r>
      </w:del>
      <w:r>
        <w:rPr>
          <w:rFonts w:ascii="TimesNewRomanPSMT" w:hAnsi="TimesNewRomanPSMT"/>
        </w:rPr>
        <w:t xml:space="preserve">) challenging for his therapists, teachers, and grandma. </w:t>
      </w:r>
      <w:ins w:id="19" w:author="Amy Fuller" w:date="2019-10-27T13:53:00Z">
        <w:r w:rsidR="00504613">
          <w:rPr>
            <w:rFonts w:ascii="TimesNewRomanPSMT" w:hAnsi="TimesNewRomanPSMT"/>
          </w:rPr>
          <w:t>I</w:t>
        </w:r>
      </w:ins>
      <w:del w:id="20" w:author="Amy Fuller" w:date="2019-10-27T13:53:00Z">
        <w:r w:rsidDel="00504613">
          <w:rPr>
            <w:rFonts w:ascii="TimesNewRomanPSMT" w:hAnsi="TimesNewRomanPSMT"/>
          </w:rPr>
          <w:delText xml:space="preserve">The </w:delText>
        </w:r>
      </w:del>
    </w:p>
    <w:p w14:paraId="18CD4B5A" w14:textId="1DD05425" w:rsidR="00127CE8" w:rsidRDefault="00127CE8" w:rsidP="00127CE8">
      <w:pPr>
        <w:pStyle w:val="NormalWeb"/>
        <w:shd w:val="clear" w:color="auto" w:fill="FFFFFF"/>
      </w:pPr>
      <w:del w:id="21" w:author="Amy Fuller" w:date="2019-10-27T13:53:00Z">
        <w:r w:rsidDel="00504613">
          <w:rPr>
            <w:rFonts w:ascii="TimesNewRomanPSMT" w:hAnsi="TimesNewRomanPSMT"/>
          </w:rPr>
          <w:delText>i</w:delText>
        </w:r>
      </w:del>
      <w:r>
        <w:rPr>
          <w:rFonts w:ascii="TimesNewRomanPSMT" w:hAnsi="TimesNewRomanPSMT"/>
        </w:rPr>
        <w:t>ndividuals who can</w:t>
      </w:r>
      <w:del w:id="22" w:author="Amy Fuller" w:date="2019-10-27T13:53:00Z">
        <w:r w:rsidDel="00504613">
          <w:rPr>
            <w:rFonts w:ascii="TimesNewRomanPSMT" w:hAnsi="TimesNewRomanPSMT"/>
          </w:rPr>
          <w:delText xml:space="preserve"> </w:delText>
        </w:r>
      </w:del>
      <w:r>
        <w:rPr>
          <w:rFonts w:ascii="TimesNewRomanPSMT" w:hAnsi="TimesNewRomanPSMT"/>
        </w:rPr>
        <w:t xml:space="preserve">not stay alone without caregivers will struggle when hanging out with friends in the future, and </w:t>
      </w:r>
      <w:ins w:id="23" w:author="Amy Fuller" w:date="2019-10-27T13:53:00Z">
        <w:r w:rsidR="00504613">
          <w:rPr>
            <w:rFonts w:ascii="TimesNewRomanPSMT" w:hAnsi="TimesNewRomanPSMT"/>
          </w:rPr>
          <w:t xml:space="preserve">with </w:t>
        </w:r>
      </w:ins>
      <w:r>
        <w:rPr>
          <w:rFonts w:ascii="TimesNewRomanPSMT" w:hAnsi="TimesNewRomanPSMT"/>
        </w:rPr>
        <w:t>further skill acquisition with other educators. The goal of this intervention is to increase the duration of time that Y. stays with other adults (instead of his grandmother) independently and engage</w:t>
      </w:r>
      <w:ins w:id="24" w:author="Amy Fuller" w:date="2019-10-27T13:54:00Z">
        <w:r w:rsidR="00504613">
          <w:rPr>
            <w:rFonts w:ascii="TimesNewRomanPSMT" w:hAnsi="TimesNewRomanPSMT"/>
          </w:rPr>
          <w:t>s</w:t>
        </w:r>
      </w:ins>
      <w:r>
        <w:rPr>
          <w:rFonts w:ascii="TimesNewRomanPSMT" w:hAnsi="TimesNewRomanPSMT"/>
        </w:rPr>
        <w:t xml:space="preserve"> in school </w:t>
      </w:r>
      <w:ins w:id="25" w:author="Amy Fuller" w:date="2019-10-27T13:54:00Z">
        <w:r w:rsidR="00504613">
          <w:rPr>
            <w:rFonts w:ascii="TimesNewRomanPSMT" w:hAnsi="TimesNewRomanPSMT"/>
          </w:rPr>
          <w:t xml:space="preserve">or leisure </w:t>
        </w:r>
      </w:ins>
      <w:r>
        <w:rPr>
          <w:rFonts w:ascii="TimesNewRomanPSMT" w:hAnsi="TimesNewRomanPSMT"/>
        </w:rPr>
        <w:t>activities</w:t>
      </w:r>
      <w:del w:id="26" w:author="Amy Fuller" w:date="2019-10-27T13:54:00Z">
        <w:r w:rsidDel="00504613">
          <w:rPr>
            <w:rFonts w:ascii="TimesNewRomanPSMT" w:hAnsi="TimesNewRomanPSMT"/>
          </w:rPr>
          <w:delText xml:space="preserve"> or leisure time himself</w:delText>
        </w:r>
      </w:del>
      <w:r>
        <w:rPr>
          <w:rFonts w:ascii="TimesNewRomanPSMT" w:hAnsi="TimesNewRomanPSMT"/>
        </w:rPr>
        <w:t xml:space="preserve">. </w:t>
      </w:r>
    </w:p>
    <w:p w14:paraId="16D08D98" w14:textId="5D11FA0E" w:rsidR="00127CE8" w:rsidRDefault="00127CE8" w:rsidP="00127CE8">
      <w:pPr>
        <w:pStyle w:val="NormalWeb"/>
        <w:shd w:val="clear" w:color="auto" w:fill="FFFFFF"/>
      </w:pPr>
      <w:r>
        <w:rPr>
          <w:rFonts w:ascii="TimesNewRomanPS" w:hAnsi="TimesNewRomanPS"/>
          <w:b/>
          <w:bCs/>
        </w:rPr>
        <w:t>Baseline</w:t>
      </w:r>
      <w:r>
        <w:rPr>
          <w:rFonts w:ascii="TimesNewRomanPSMT" w:hAnsi="TimesNewRomanPSMT"/>
        </w:rPr>
        <w:t>: Per baseline data recorded, Y. currently receives ABA service</w:t>
      </w:r>
      <w:ins w:id="27" w:author="Amy Fuller" w:date="2019-10-27T13:54:00Z">
        <w:r w:rsidR="00504613">
          <w:rPr>
            <w:rFonts w:ascii="TimesNewRomanPSMT" w:hAnsi="TimesNewRomanPSMT"/>
          </w:rPr>
          <w:t>s</w:t>
        </w:r>
      </w:ins>
      <w:r>
        <w:rPr>
          <w:rFonts w:ascii="TimesNewRomanPSMT" w:hAnsi="TimesNewRomanPSMT"/>
        </w:rPr>
        <w:t xml:space="preserve"> with </w:t>
      </w:r>
      <w:ins w:id="28" w:author="Amy Fuller" w:date="2019-10-27T13:54:00Z">
        <w:r w:rsidR="00504613">
          <w:rPr>
            <w:rFonts w:ascii="TimesNewRomanPSMT" w:hAnsi="TimesNewRomanPSMT"/>
          </w:rPr>
          <w:t xml:space="preserve">an </w:t>
        </w:r>
      </w:ins>
      <w:r>
        <w:rPr>
          <w:rFonts w:ascii="TimesNewRomanPSMT" w:hAnsi="TimesNewRomanPSMT"/>
        </w:rPr>
        <w:t>RBT every morning. He is allowed to choose any activit</w:t>
      </w:r>
      <w:ins w:id="29" w:author="Amy Fuller" w:date="2019-10-27T13:55:00Z">
        <w:r w:rsidR="00504613">
          <w:rPr>
            <w:rFonts w:ascii="TimesNewRomanPSMT" w:hAnsi="TimesNewRomanPSMT"/>
          </w:rPr>
          <w:t>y</w:t>
        </w:r>
      </w:ins>
      <w:del w:id="30" w:author="Amy Fuller" w:date="2019-10-27T13:55:00Z">
        <w:r w:rsidDel="00504613">
          <w:rPr>
            <w:rFonts w:ascii="TimesNewRomanPSMT" w:hAnsi="TimesNewRomanPSMT"/>
          </w:rPr>
          <w:delText>ies</w:delText>
        </w:r>
      </w:del>
      <w:r>
        <w:rPr>
          <w:rFonts w:ascii="TimesNewRomanPSMT" w:hAnsi="TimesNewRomanPSMT"/>
        </w:rPr>
        <w:t xml:space="preserve"> (e.g., toys) from the cabinet in the clinical room in the first 30 minutes of a session in 100% of opportunities. Grandmother steps outside once she leads Y. to the clinical room. However, he only sustains his attention to the selected leisure activity for an average of 10 seconds (range of 3 seconds to 30 seconds) before running out to find his grandma or </w:t>
      </w:r>
      <w:proofErr w:type="gramStart"/>
      <w:r>
        <w:rPr>
          <w:rFonts w:ascii="TimesNewRomanPSMT" w:hAnsi="TimesNewRomanPSMT"/>
        </w:rPr>
        <w:t>asking</w:t>
      </w:r>
      <w:proofErr w:type="gramEnd"/>
      <w:r>
        <w:rPr>
          <w:rFonts w:ascii="TimesNewRomanPSMT" w:hAnsi="TimesNewRomanPSMT"/>
        </w:rPr>
        <w:t xml:space="preserve"> “Where is my grandma?”. </w:t>
      </w:r>
    </w:p>
    <w:p w14:paraId="59D4C826" w14:textId="77777777" w:rsidR="00127CE8" w:rsidRDefault="00127CE8" w:rsidP="00127CE8">
      <w:pPr>
        <w:pStyle w:val="NormalWeb"/>
        <w:shd w:val="clear" w:color="auto" w:fill="FFFFFF"/>
      </w:pPr>
      <w:r>
        <w:rPr>
          <w:rFonts w:ascii="TimesNewRomanPS" w:hAnsi="TimesNewRomanPS"/>
          <w:b/>
          <w:bCs/>
        </w:rPr>
        <w:t>Differential Reinforcement</w:t>
      </w:r>
      <w:r>
        <w:rPr>
          <w:rFonts w:ascii="TimesNewRomanPSMT" w:hAnsi="TimesNewRomanPSMT"/>
        </w:rPr>
        <w:t xml:space="preserve">: Each successive approximation outlined below will be reinforced with his grandma coming to join him in the activity or hugging him if he sustains independent engagement (remains in the clinical room with the RBT) for the target duration (a timer will be set). </w:t>
      </w:r>
    </w:p>
    <w:p w14:paraId="530F4207" w14:textId="15B2E200" w:rsidR="00127CE8" w:rsidRDefault="00127CE8" w:rsidP="00127CE8">
      <w:pPr>
        <w:pStyle w:val="NormalWeb"/>
        <w:shd w:val="clear" w:color="auto" w:fill="FFFFFF"/>
      </w:pPr>
      <w:r>
        <w:rPr>
          <w:rFonts w:ascii="TimesNewRomanPSMT" w:hAnsi="TimesNewRomanPSMT"/>
        </w:rPr>
        <w:t>Successive Approximations &amp; Terminal Goal:</w:t>
      </w:r>
      <w:r>
        <w:rPr>
          <w:rFonts w:ascii="MS Mincho" w:eastAsia="MS Mincho" w:hAnsi="MS Mincho" w:cs="MS Mincho" w:hint="eastAsia"/>
        </w:rPr>
        <w:t> </w:t>
      </w:r>
      <w:r>
        <w:rPr>
          <w:rFonts w:ascii="LucidaGrande" w:hAnsi="LucidaGrande"/>
        </w:rPr>
        <w:br/>
      </w:r>
      <w:r>
        <w:rPr>
          <w:rFonts w:ascii="TimesNewRomanPS" w:hAnsi="TimesNewRomanPS"/>
          <w:b/>
          <w:bCs/>
        </w:rPr>
        <w:t>Goal #1</w:t>
      </w:r>
      <w:r>
        <w:rPr>
          <w:rFonts w:ascii="TimesNewRomanPSMT" w:hAnsi="TimesNewRomanPSMT"/>
        </w:rPr>
        <w:t>: During the first 30 minutes of a</w:t>
      </w:r>
      <w:ins w:id="31" w:author="Amy Fuller" w:date="2019-10-27T13:55:00Z">
        <w:r w:rsidR="00504613">
          <w:rPr>
            <w:rFonts w:ascii="TimesNewRomanPSMT" w:hAnsi="TimesNewRomanPSMT"/>
          </w:rPr>
          <w:t>n</w:t>
        </w:r>
      </w:ins>
      <w:r>
        <w:rPr>
          <w:rFonts w:ascii="TimesNewRomanPSMT" w:hAnsi="TimesNewRomanPSMT"/>
        </w:rPr>
        <w:t xml:space="preserve"> ABA session, Y. will select preferred options from the cabinet in the clinical room. He is allowed to change his mind any time if he is no longer interested in the activities. He will then sustain engagement in any of these free play choices with </w:t>
      </w:r>
    </w:p>
    <w:p w14:paraId="0B64F9C9" w14:textId="6FBD429C" w:rsidR="00127CE8" w:rsidRDefault="00127CE8" w:rsidP="00127CE8">
      <w:pPr>
        <w:pStyle w:val="NormalWeb"/>
        <w:shd w:val="clear" w:color="auto" w:fill="FFFFFF"/>
      </w:pPr>
      <w:r>
        <w:rPr>
          <w:rFonts w:ascii="TimesNewRomanPSMT" w:hAnsi="TimesNewRomanPSMT"/>
        </w:rPr>
        <w:t xml:space="preserve">only the RBT inside the clinical room for a duration of 30 seconds without running out or </w:t>
      </w:r>
      <w:ins w:id="32" w:author="Amy Fuller" w:date="2019-10-27T13:56:00Z">
        <w:r w:rsidR="00504613">
          <w:rPr>
            <w:rFonts w:ascii="TimesNewRomanPSMT" w:hAnsi="TimesNewRomanPSMT"/>
          </w:rPr>
          <w:t xml:space="preserve">engaging in </w:t>
        </w:r>
      </w:ins>
      <w:r>
        <w:rPr>
          <w:rFonts w:ascii="TimesNewRomanPSMT" w:hAnsi="TimesNewRomanPSMT"/>
        </w:rPr>
        <w:t xml:space="preserve">maladaptive behaviors (such as crying or </w:t>
      </w:r>
      <w:proofErr w:type="gramStart"/>
      <w:r>
        <w:rPr>
          <w:rFonts w:ascii="TimesNewRomanPSMT" w:hAnsi="TimesNewRomanPSMT"/>
        </w:rPr>
        <w:t>asking</w:t>
      </w:r>
      <w:proofErr w:type="gramEnd"/>
      <w:r>
        <w:rPr>
          <w:rFonts w:ascii="TimesNewRomanPSMT" w:hAnsi="TimesNewRomanPSMT"/>
        </w:rPr>
        <w:t xml:space="preserve"> “Where is my grandma?”). </w:t>
      </w:r>
    </w:p>
    <w:p w14:paraId="3BCF556F" w14:textId="2663D696" w:rsidR="00127CE8" w:rsidRDefault="00127CE8" w:rsidP="00127CE8">
      <w:pPr>
        <w:pStyle w:val="NormalWeb"/>
        <w:shd w:val="clear" w:color="auto" w:fill="FFFFFF"/>
      </w:pPr>
      <w:r>
        <w:rPr>
          <w:rFonts w:ascii="TimesNewRomanPS" w:hAnsi="TimesNewRomanPS"/>
          <w:b/>
          <w:bCs/>
        </w:rPr>
        <w:lastRenderedPageBreak/>
        <w:t>Goal #2</w:t>
      </w:r>
      <w:r>
        <w:rPr>
          <w:rFonts w:ascii="TimesNewRomanPSMT" w:hAnsi="TimesNewRomanPSMT"/>
        </w:rPr>
        <w:t>: During the first 30 minutes of a</w:t>
      </w:r>
      <w:ins w:id="33" w:author="Amy Fuller" w:date="2019-10-27T13:56:00Z">
        <w:r w:rsidR="00504613">
          <w:rPr>
            <w:rFonts w:ascii="TimesNewRomanPSMT" w:hAnsi="TimesNewRomanPSMT"/>
          </w:rPr>
          <w:t>n</w:t>
        </w:r>
      </w:ins>
      <w:r>
        <w:rPr>
          <w:rFonts w:ascii="TimesNewRomanPSMT" w:hAnsi="TimesNewRomanPSMT"/>
        </w:rPr>
        <w:t xml:space="preserve"> ABA session, Y. will select preferred options from the cabinet in the clinical room. He is allowed to change his mind any time if he is no longer interested in the activities. He will then sustain engagement in any of these free play choices with only the RBT inside the clinical room for a duration of 2 minutes without running out or </w:t>
      </w:r>
      <w:ins w:id="34" w:author="Amy Fuller" w:date="2019-10-27T13:56:00Z">
        <w:r w:rsidR="00504613">
          <w:rPr>
            <w:rFonts w:ascii="TimesNewRomanPSMT" w:hAnsi="TimesNewRomanPSMT"/>
          </w:rPr>
          <w:t xml:space="preserve">engaging in </w:t>
        </w:r>
      </w:ins>
      <w:r>
        <w:rPr>
          <w:rFonts w:ascii="TimesNewRomanPSMT" w:hAnsi="TimesNewRomanPSMT"/>
        </w:rPr>
        <w:t xml:space="preserve">maladaptive behaviors (such as crying or </w:t>
      </w:r>
      <w:proofErr w:type="gramStart"/>
      <w:r>
        <w:rPr>
          <w:rFonts w:ascii="TimesNewRomanPSMT" w:hAnsi="TimesNewRomanPSMT"/>
        </w:rPr>
        <w:t>asking</w:t>
      </w:r>
      <w:proofErr w:type="gramEnd"/>
      <w:r>
        <w:rPr>
          <w:rFonts w:ascii="TimesNewRomanPSMT" w:hAnsi="TimesNewRomanPSMT"/>
        </w:rPr>
        <w:t xml:space="preserve"> “Where is my grandma?”). </w:t>
      </w:r>
    </w:p>
    <w:p w14:paraId="1C0D4CC2" w14:textId="50178ACF" w:rsidR="00127CE8" w:rsidRDefault="00127CE8" w:rsidP="00127CE8">
      <w:pPr>
        <w:pStyle w:val="NormalWeb"/>
        <w:shd w:val="clear" w:color="auto" w:fill="FFFFFF"/>
      </w:pPr>
      <w:r>
        <w:rPr>
          <w:rFonts w:ascii="TimesNewRomanPS" w:hAnsi="TimesNewRomanPS"/>
          <w:b/>
          <w:bCs/>
        </w:rPr>
        <w:t>Goal #3</w:t>
      </w:r>
      <w:r>
        <w:rPr>
          <w:rFonts w:ascii="TimesNewRomanPSMT" w:hAnsi="TimesNewRomanPSMT"/>
        </w:rPr>
        <w:t>: During the first 30 minutes of a</w:t>
      </w:r>
      <w:ins w:id="35" w:author="Amy Fuller" w:date="2019-10-27T13:56:00Z">
        <w:r w:rsidR="00504613">
          <w:rPr>
            <w:rFonts w:ascii="TimesNewRomanPSMT" w:hAnsi="TimesNewRomanPSMT"/>
          </w:rPr>
          <w:t>n</w:t>
        </w:r>
      </w:ins>
      <w:r>
        <w:rPr>
          <w:rFonts w:ascii="TimesNewRomanPSMT" w:hAnsi="TimesNewRomanPSMT"/>
        </w:rPr>
        <w:t xml:space="preserve"> ABA session, Y. will select preferred options from the cabinet in the clinical room (the choices will be turn-taking, e.g., throwing balls with the RBT). He is allowed to change his mind any time if he is no longer interested in the activities. He will then sustain engagement in any of these free play choices with only the RBT inside the clinical room for a duration of 10 minutes without running out or </w:t>
      </w:r>
      <w:ins w:id="36" w:author="Amy Fuller" w:date="2019-10-27T13:57:00Z">
        <w:r w:rsidR="00504613">
          <w:rPr>
            <w:rFonts w:ascii="TimesNewRomanPSMT" w:hAnsi="TimesNewRomanPSMT"/>
          </w:rPr>
          <w:t xml:space="preserve">engaging in </w:t>
        </w:r>
      </w:ins>
      <w:r>
        <w:rPr>
          <w:rFonts w:ascii="TimesNewRomanPSMT" w:hAnsi="TimesNewRomanPSMT"/>
        </w:rPr>
        <w:t xml:space="preserve">maladaptive behaviors (such as crying or </w:t>
      </w:r>
      <w:proofErr w:type="gramStart"/>
      <w:r>
        <w:rPr>
          <w:rFonts w:ascii="TimesNewRomanPSMT" w:hAnsi="TimesNewRomanPSMT"/>
        </w:rPr>
        <w:t>asking</w:t>
      </w:r>
      <w:proofErr w:type="gramEnd"/>
      <w:r>
        <w:rPr>
          <w:rFonts w:ascii="TimesNewRomanPSMT" w:hAnsi="TimesNewRomanPSMT"/>
        </w:rPr>
        <w:t xml:space="preserve"> “Where is my grandma?”). </w:t>
      </w:r>
    </w:p>
    <w:p w14:paraId="45466241" w14:textId="2F928211" w:rsidR="00127CE8" w:rsidDel="00504613" w:rsidRDefault="00127CE8" w:rsidP="00127CE8">
      <w:pPr>
        <w:pStyle w:val="NormalWeb"/>
        <w:shd w:val="clear" w:color="auto" w:fill="FFFFFF"/>
        <w:rPr>
          <w:del w:id="37" w:author="Amy Fuller" w:date="2019-10-27T13:57:00Z"/>
        </w:rPr>
      </w:pPr>
      <w:r>
        <w:rPr>
          <w:rFonts w:ascii="TimesNewRomanPS" w:hAnsi="TimesNewRomanPS"/>
          <w:b/>
          <w:bCs/>
        </w:rPr>
        <w:t>Goal #4</w:t>
      </w:r>
      <w:r>
        <w:rPr>
          <w:rFonts w:ascii="TimesNewRomanPSMT" w:hAnsi="TimesNewRomanPSMT"/>
        </w:rPr>
        <w:t>: During the first 30 minutes of a</w:t>
      </w:r>
      <w:ins w:id="38" w:author="Amy Fuller" w:date="2019-10-27T13:57:00Z">
        <w:r w:rsidR="00504613">
          <w:rPr>
            <w:rFonts w:ascii="TimesNewRomanPSMT" w:hAnsi="TimesNewRomanPSMT"/>
          </w:rPr>
          <w:t>n</w:t>
        </w:r>
      </w:ins>
      <w:r>
        <w:rPr>
          <w:rFonts w:ascii="TimesNewRomanPSMT" w:hAnsi="TimesNewRomanPSMT"/>
        </w:rPr>
        <w:t xml:space="preserve"> ABA session, Y. will select preferred options from the cabinet in the clinical room (the choices will be turn-taking, e.g., throwing balls with the RBT). He is allowed to change his mind any time if he is no longer interested in the activities. He will then sustain engagement in any of these free play choices with only the RBT inside the clinical room for a duration of 20 minutes without running out or </w:t>
      </w:r>
      <w:ins w:id="39" w:author="Amy Fuller" w:date="2019-10-27T13:57:00Z">
        <w:r w:rsidR="00504613">
          <w:rPr>
            <w:rFonts w:ascii="TimesNewRomanPSMT" w:hAnsi="TimesNewRomanPSMT"/>
          </w:rPr>
          <w:t xml:space="preserve">engaging in </w:t>
        </w:r>
      </w:ins>
      <w:r>
        <w:rPr>
          <w:rFonts w:ascii="TimesNewRomanPSMT" w:hAnsi="TimesNewRomanPSMT"/>
        </w:rPr>
        <w:t xml:space="preserve">maladaptive behaviors (such as crying </w:t>
      </w:r>
    </w:p>
    <w:p w14:paraId="38341ECC" w14:textId="77777777" w:rsidR="00127CE8" w:rsidRDefault="00127CE8" w:rsidP="00127CE8">
      <w:pPr>
        <w:pStyle w:val="NormalWeb"/>
        <w:shd w:val="clear" w:color="auto" w:fill="FFFFFF"/>
      </w:pPr>
      <w:r>
        <w:rPr>
          <w:rFonts w:ascii="TimesNewRomanPSMT" w:hAnsi="TimesNewRomanPSMT"/>
        </w:rPr>
        <w:t xml:space="preserve">or </w:t>
      </w:r>
      <w:proofErr w:type="gramStart"/>
      <w:r>
        <w:rPr>
          <w:rFonts w:ascii="TimesNewRomanPSMT" w:hAnsi="TimesNewRomanPSMT"/>
        </w:rPr>
        <w:t>asking</w:t>
      </w:r>
      <w:proofErr w:type="gramEnd"/>
      <w:r>
        <w:rPr>
          <w:rFonts w:ascii="TimesNewRomanPSMT" w:hAnsi="TimesNewRomanPSMT"/>
        </w:rPr>
        <w:t xml:space="preserve"> “Where is my grandma?”) while utilizing a self-monitoring protocol with 100% accuracy. </w:t>
      </w:r>
    </w:p>
    <w:p w14:paraId="428E4104" w14:textId="2FDDA365" w:rsidR="00127CE8" w:rsidRDefault="00127CE8" w:rsidP="00127CE8">
      <w:pPr>
        <w:pStyle w:val="NormalWeb"/>
        <w:shd w:val="clear" w:color="auto" w:fill="FFFFFF"/>
      </w:pPr>
      <w:r>
        <w:rPr>
          <w:rFonts w:ascii="TimesNewRomanPS" w:hAnsi="TimesNewRomanPS"/>
          <w:b/>
          <w:bCs/>
        </w:rPr>
        <w:t>Terminal Goal</w:t>
      </w:r>
      <w:r>
        <w:rPr>
          <w:rFonts w:ascii="TimesNewRomanPSMT" w:hAnsi="TimesNewRomanPSMT"/>
        </w:rPr>
        <w:t>: During the first 30 minutes of a</w:t>
      </w:r>
      <w:ins w:id="40" w:author="Amy Fuller" w:date="2019-10-27T13:58:00Z">
        <w:r w:rsidR="00504613">
          <w:rPr>
            <w:rFonts w:ascii="TimesNewRomanPSMT" w:hAnsi="TimesNewRomanPSMT"/>
          </w:rPr>
          <w:t>n</w:t>
        </w:r>
      </w:ins>
      <w:r>
        <w:rPr>
          <w:rFonts w:ascii="TimesNewRomanPSMT" w:hAnsi="TimesNewRomanPSMT"/>
        </w:rPr>
        <w:t xml:space="preserve"> ABA session, Y. will select preferred options from the cabinet in the clinical room (the choices will be turn-taking, e.g., throwing balls with the RBT). He is allowed to change his mind any time if he is no longer interested in the activities. He will then sustain engagement in any of these free play choices with only the RBT inside the clinical room for the first hour of the ABA session without running out or </w:t>
      </w:r>
      <w:ins w:id="41" w:author="Amy Fuller" w:date="2019-10-27T13:58:00Z">
        <w:r w:rsidR="00504613">
          <w:rPr>
            <w:rFonts w:ascii="TimesNewRomanPSMT" w:hAnsi="TimesNewRomanPSMT"/>
          </w:rPr>
          <w:t xml:space="preserve">engaging in </w:t>
        </w:r>
      </w:ins>
      <w:bookmarkStart w:id="42" w:name="_GoBack"/>
      <w:bookmarkEnd w:id="42"/>
      <w:r>
        <w:rPr>
          <w:rFonts w:ascii="TimesNewRomanPSMT" w:hAnsi="TimesNewRomanPSMT"/>
        </w:rPr>
        <w:t xml:space="preserve">maladaptive behaviors (such as crying or asking “Where is my grandma?”) while utilizing a self-monitoring protocol with 100% accuracy, across at least 5 consecutive ABA sessions. </w:t>
      </w:r>
    </w:p>
    <w:p w14:paraId="32D438C4" w14:textId="77777777" w:rsidR="00656979" w:rsidRDefault="00504613"/>
    <w:sectPr w:rsidR="00656979" w:rsidSect="00381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LucidaGrande">
    <w:altName w:val="Cambria"/>
    <w:panose1 w:val="020B06000405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y Fuller">
    <w15:presenceInfo w15:providerId="Windows Live" w15:userId="2de8b588b20de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CE8"/>
    <w:rsid w:val="00127CE8"/>
    <w:rsid w:val="0038197E"/>
    <w:rsid w:val="00504613"/>
    <w:rsid w:val="00C1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DF5232"/>
  <w15:chartTrackingRefBased/>
  <w15:docId w15:val="{DFAE29EC-20ED-3B41-A59B-91F0676E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CE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046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461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332229">
      <w:bodyDiv w:val="1"/>
      <w:marLeft w:val="0"/>
      <w:marRight w:val="0"/>
      <w:marTop w:val="0"/>
      <w:marBottom w:val="0"/>
      <w:divBdr>
        <w:top w:val="none" w:sz="0" w:space="0" w:color="auto"/>
        <w:left w:val="none" w:sz="0" w:space="0" w:color="auto"/>
        <w:bottom w:val="none" w:sz="0" w:space="0" w:color="auto"/>
        <w:right w:val="none" w:sz="0" w:space="0" w:color="auto"/>
      </w:divBdr>
      <w:divsChild>
        <w:div w:id="794521947">
          <w:marLeft w:val="0"/>
          <w:marRight w:val="0"/>
          <w:marTop w:val="0"/>
          <w:marBottom w:val="0"/>
          <w:divBdr>
            <w:top w:val="none" w:sz="0" w:space="0" w:color="auto"/>
            <w:left w:val="none" w:sz="0" w:space="0" w:color="auto"/>
            <w:bottom w:val="none" w:sz="0" w:space="0" w:color="auto"/>
            <w:right w:val="none" w:sz="0" w:space="0" w:color="auto"/>
          </w:divBdr>
          <w:divsChild>
            <w:div w:id="145780301">
              <w:marLeft w:val="0"/>
              <w:marRight w:val="0"/>
              <w:marTop w:val="0"/>
              <w:marBottom w:val="0"/>
              <w:divBdr>
                <w:top w:val="none" w:sz="0" w:space="0" w:color="auto"/>
                <w:left w:val="none" w:sz="0" w:space="0" w:color="auto"/>
                <w:bottom w:val="none" w:sz="0" w:space="0" w:color="auto"/>
                <w:right w:val="none" w:sz="0" w:space="0" w:color="auto"/>
              </w:divBdr>
              <w:divsChild>
                <w:div w:id="1948921259">
                  <w:marLeft w:val="0"/>
                  <w:marRight w:val="0"/>
                  <w:marTop w:val="0"/>
                  <w:marBottom w:val="0"/>
                  <w:divBdr>
                    <w:top w:val="none" w:sz="0" w:space="0" w:color="auto"/>
                    <w:left w:val="none" w:sz="0" w:space="0" w:color="auto"/>
                    <w:bottom w:val="none" w:sz="0" w:space="0" w:color="auto"/>
                    <w:right w:val="none" w:sz="0" w:space="0" w:color="auto"/>
                  </w:divBdr>
                  <w:divsChild>
                    <w:div w:id="14102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6609">
          <w:marLeft w:val="0"/>
          <w:marRight w:val="0"/>
          <w:marTop w:val="0"/>
          <w:marBottom w:val="0"/>
          <w:divBdr>
            <w:top w:val="none" w:sz="0" w:space="0" w:color="auto"/>
            <w:left w:val="none" w:sz="0" w:space="0" w:color="auto"/>
            <w:bottom w:val="none" w:sz="0" w:space="0" w:color="auto"/>
            <w:right w:val="none" w:sz="0" w:space="0" w:color="auto"/>
          </w:divBdr>
          <w:divsChild>
            <w:div w:id="2143883745">
              <w:marLeft w:val="0"/>
              <w:marRight w:val="0"/>
              <w:marTop w:val="0"/>
              <w:marBottom w:val="0"/>
              <w:divBdr>
                <w:top w:val="none" w:sz="0" w:space="0" w:color="auto"/>
                <w:left w:val="none" w:sz="0" w:space="0" w:color="auto"/>
                <w:bottom w:val="none" w:sz="0" w:space="0" w:color="auto"/>
                <w:right w:val="none" w:sz="0" w:space="0" w:color="auto"/>
              </w:divBdr>
              <w:divsChild>
                <w:div w:id="1104880843">
                  <w:marLeft w:val="0"/>
                  <w:marRight w:val="0"/>
                  <w:marTop w:val="0"/>
                  <w:marBottom w:val="0"/>
                  <w:divBdr>
                    <w:top w:val="none" w:sz="0" w:space="0" w:color="auto"/>
                    <w:left w:val="none" w:sz="0" w:space="0" w:color="auto"/>
                    <w:bottom w:val="none" w:sz="0" w:space="0" w:color="auto"/>
                    <w:right w:val="none" w:sz="0" w:space="0" w:color="auto"/>
                  </w:divBdr>
                  <w:divsChild>
                    <w:div w:id="13287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2305">
          <w:marLeft w:val="0"/>
          <w:marRight w:val="0"/>
          <w:marTop w:val="0"/>
          <w:marBottom w:val="0"/>
          <w:divBdr>
            <w:top w:val="none" w:sz="0" w:space="0" w:color="auto"/>
            <w:left w:val="none" w:sz="0" w:space="0" w:color="auto"/>
            <w:bottom w:val="none" w:sz="0" w:space="0" w:color="auto"/>
            <w:right w:val="none" w:sz="0" w:space="0" w:color="auto"/>
          </w:divBdr>
          <w:divsChild>
            <w:div w:id="2138836950">
              <w:marLeft w:val="0"/>
              <w:marRight w:val="0"/>
              <w:marTop w:val="0"/>
              <w:marBottom w:val="0"/>
              <w:divBdr>
                <w:top w:val="none" w:sz="0" w:space="0" w:color="auto"/>
                <w:left w:val="none" w:sz="0" w:space="0" w:color="auto"/>
                <w:bottom w:val="none" w:sz="0" w:space="0" w:color="auto"/>
                <w:right w:val="none" w:sz="0" w:space="0" w:color="auto"/>
              </w:divBdr>
              <w:divsChild>
                <w:div w:id="1195922915">
                  <w:marLeft w:val="0"/>
                  <w:marRight w:val="0"/>
                  <w:marTop w:val="0"/>
                  <w:marBottom w:val="0"/>
                  <w:divBdr>
                    <w:top w:val="none" w:sz="0" w:space="0" w:color="auto"/>
                    <w:left w:val="none" w:sz="0" w:space="0" w:color="auto"/>
                    <w:bottom w:val="none" w:sz="0" w:space="0" w:color="auto"/>
                    <w:right w:val="none" w:sz="0" w:space="0" w:color="auto"/>
                  </w:divBdr>
                  <w:divsChild>
                    <w:div w:id="12510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923845">
          <w:marLeft w:val="0"/>
          <w:marRight w:val="0"/>
          <w:marTop w:val="0"/>
          <w:marBottom w:val="0"/>
          <w:divBdr>
            <w:top w:val="none" w:sz="0" w:space="0" w:color="auto"/>
            <w:left w:val="none" w:sz="0" w:space="0" w:color="auto"/>
            <w:bottom w:val="none" w:sz="0" w:space="0" w:color="auto"/>
            <w:right w:val="none" w:sz="0" w:space="0" w:color="auto"/>
          </w:divBdr>
          <w:divsChild>
            <w:div w:id="246309878">
              <w:marLeft w:val="0"/>
              <w:marRight w:val="0"/>
              <w:marTop w:val="0"/>
              <w:marBottom w:val="0"/>
              <w:divBdr>
                <w:top w:val="none" w:sz="0" w:space="0" w:color="auto"/>
                <w:left w:val="none" w:sz="0" w:space="0" w:color="auto"/>
                <w:bottom w:val="none" w:sz="0" w:space="0" w:color="auto"/>
                <w:right w:val="none" w:sz="0" w:space="0" w:color="auto"/>
              </w:divBdr>
              <w:divsChild>
                <w:div w:id="1868131372">
                  <w:marLeft w:val="0"/>
                  <w:marRight w:val="0"/>
                  <w:marTop w:val="0"/>
                  <w:marBottom w:val="0"/>
                  <w:divBdr>
                    <w:top w:val="none" w:sz="0" w:space="0" w:color="auto"/>
                    <w:left w:val="none" w:sz="0" w:space="0" w:color="auto"/>
                    <w:bottom w:val="none" w:sz="0" w:space="0" w:color="auto"/>
                    <w:right w:val="none" w:sz="0" w:space="0" w:color="auto"/>
                  </w:divBdr>
                  <w:divsChild>
                    <w:div w:id="4501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822</Words>
  <Characters>4690</Characters>
  <Application>Microsoft Office Word</Application>
  <DocSecurity>0</DocSecurity>
  <Lines>39</Lines>
  <Paragraphs>11</Paragraphs>
  <ScaleCrop>false</ScaleCrop>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Fuller</dc:creator>
  <cp:keywords/>
  <dc:description/>
  <cp:lastModifiedBy>Amy Fuller</cp:lastModifiedBy>
  <cp:revision>2</cp:revision>
  <dcterms:created xsi:type="dcterms:W3CDTF">2019-10-27T19:42:00Z</dcterms:created>
  <dcterms:modified xsi:type="dcterms:W3CDTF">2019-10-27T20:58:00Z</dcterms:modified>
</cp:coreProperties>
</file>